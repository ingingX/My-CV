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57A4" w14:textId="54079964" w:rsidR="00555877" w:rsidRPr="00682525" w:rsidRDefault="00FD2766" w:rsidP="00555877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20"/>
        </w:rPr>
      </w:pPr>
      <w:r w:rsidRPr="0068252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56AFF161" wp14:editId="42948611">
                <wp:simplePos x="0" y="0"/>
                <wp:positionH relativeFrom="margin">
                  <wp:align>center</wp:align>
                </wp:positionH>
                <wp:positionV relativeFrom="paragraph">
                  <wp:posOffset>-310515</wp:posOffset>
                </wp:positionV>
                <wp:extent cx="6058535" cy="0"/>
                <wp:effectExtent l="0" t="0" r="37465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7E5A7" id="Straight Connector 24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-24.45pt" to="477.05pt,-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" strokecolor="#943634 [2405]" strokeweight="1pt">
                <o:lock v:ext="edit" shapetype="f"/>
                <w10:wrap anchorx="margin"/>
              </v:line>
            </w:pict>
          </mc:Fallback>
        </mc:AlternateContent>
      </w:r>
      <w:r w:rsidRPr="0068252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48D1806C" wp14:editId="4B079E5E">
                <wp:simplePos x="0" y="0"/>
                <wp:positionH relativeFrom="margin">
                  <wp:align>center</wp:align>
                </wp:positionH>
                <wp:positionV relativeFrom="paragraph">
                  <wp:posOffset>-250853</wp:posOffset>
                </wp:positionV>
                <wp:extent cx="6058535" cy="0"/>
                <wp:effectExtent l="0" t="19050" r="5651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EB31D" id="Straight Connector 23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-19.75pt" to="477.05pt,-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" strokecolor="#943634 [2405]" strokeweight="4.5pt">
                <o:lock v:ext="edit" shapetype="f"/>
                <w10:wrap anchorx="margin"/>
              </v:line>
            </w:pict>
          </mc:Fallback>
        </mc:AlternateContent>
      </w:r>
      <w:r w:rsidRPr="00682525">
        <w:rPr>
          <w:rFonts w:ascii="Times New Roman" w:hAnsi="Times New Roman" w:cs="Times New Roman"/>
          <w:color w:val="000000" w:themeColor="text1"/>
          <w:sz w:val="32"/>
          <w:szCs w:val="20"/>
        </w:rPr>
        <w:t>Yingpeng Ma</w:t>
      </w:r>
      <w:r w:rsidR="000C08F1" w:rsidRPr="00682525">
        <w:rPr>
          <w:rFonts w:ascii="Times New Roman" w:hAnsi="Times New Roman" w:cs="Times New Roman"/>
          <w:color w:val="000000" w:themeColor="text1"/>
          <w:sz w:val="32"/>
          <w:szCs w:val="20"/>
        </w:rPr>
        <w:t xml:space="preserve"> </w:t>
      </w:r>
    </w:p>
    <w:p w14:paraId="16E625CB" w14:textId="77777777" w:rsidR="00A10248" w:rsidRPr="00682525" w:rsidRDefault="00A10248" w:rsidP="00555877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448FED" w14:textId="409F6DC5" w:rsidR="00F930E4" w:rsidRPr="00F53CC2" w:rsidRDefault="005B5462" w:rsidP="00555877">
      <w:pPr>
        <w:spacing w:after="0" w:line="240" w:lineRule="auto"/>
        <w:rPr>
          <w:rFonts w:ascii="Times New Roman" w:hAnsi="Times New Roman" w:cs="Times New Roman"/>
          <w:color w:val="0000FF"/>
          <w:sz w:val="28"/>
          <w:szCs w:val="20"/>
          <w:u w:val="single"/>
        </w:rPr>
      </w:pPr>
      <w:r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Mobile</w:t>
      </w:r>
      <w:r w:rsidR="00FB335A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5E3E6E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+86 </w:t>
      </w:r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15108482982</w:t>
      </w:r>
      <w:r w:rsidR="00943C01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</w:t>
      </w:r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>G</w:t>
      </w:r>
      <w:r w:rsidR="00F53CC2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ithub</w:t>
      </w:r>
      <w:proofErr w:type="spellEnd"/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F53CC2" w:rsidRPr="00F53CC2">
        <w:rPr>
          <w:rFonts w:ascii="Times New Roman" w:hAnsi="Times New Roman" w:cs="Times New Roman"/>
          <w:color w:val="0000FF"/>
          <w:sz w:val="20"/>
          <w:szCs w:val="20"/>
          <w:u w:val="single"/>
        </w:rPr>
        <w:t>github.com/</w:t>
      </w:r>
      <w:proofErr w:type="spellStart"/>
      <w:r w:rsidR="00F53CC2" w:rsidRPr="00F53CC2">
        <w:rPr>
          <w:rFonts w:ascii="Times New Roman" w:hAnsi="Times New Roman" w:cs="Times New Roman"/>
          <w:color w:val="0000FF"/>
          <w:sz w:val="20"/>
          <w:szCs w:val="20"/>
          <w:u w:val="single"/>
        </w:rPr>
        <w:t>ingingX</w:t>
      </w:r>
      <w:proofErr w:type="spellEnd"/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F53CC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Homepage: </w:t>
      </w:r>
      <w:r w:rsidR="00F53CC2" w:rsidRPr="00F53CC2">
        <w:rPr>
          <w:rFonts w:ascii="Times New Roman" w:hAnsi="Times New Roman" w:cs="Times New Roman"/>
          <w:color w:val="0000FF"/>
          <w:sz w:val="20"/>
          <w:szCs w:val="20"/>
          <w:u w:val="single"/>
        </w:rPr>
        <w:t>ingingX.github.io</w:t>
      </w:r>
    </w:p>
    <w:p w14:paraId="5F522CE5" w14:textId="1607DD33" w:rsidR="00F930E4" w:rsidRPr="00682525" w:rsidRDefault="00F930E4" w:rsidP="007D5F9F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Address:</w:t>
      </w:r>
      <w:r w:rsidR="00A71E1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No.2006, </w:t>
      </w:r>
      <w:proofErr w:type="spellStart"/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Xiyuan</w:t>
      </w:r>
      <w:proofErr w:type="spellEnd"/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Avenue, West Hi-Tech Zone, Chengdu</w:t>
      </w:r>
      <w:r w:rsidR="005E3E6E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, China</w:t>
      </w:r>
      <w:r w:rsidR="00FD2766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>, 611731</w:t>
      </w:r>
      <w:r w:rsidR="005E3E6E" w:rsidRPr="006825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3C9D6B8" w14:textId="18339FE1" w:rsidR="00EA1980" w:rsidRPr="00EA1980" w:rsidRDefault="00943C01" w:rsidP="007D5F9F">
      <w:pPr>
        <w:spacing w:after="0" w:line="240" w:lineRule="auto"/>
        <w:rPr>
          <w:rStyle w:val="a3"/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EA1980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>E-mail:</w:t>
      </w:r>
      <w:r w:rsidR="00FB335A" w:rsidRPr="00EA1980"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  <w:t xml:space="preserve">  </w:t>
      </w:r>
      <w:hyperlink r:id="rId8" w:history="1">
        <w:r w:rsidR="00EA1980" w:rsidRPr="003E047F">
          <w:rPr>
            <w:rStyle w:val="a3"/>
            <w:rFonts w:ascii="Times New Roman" w:hAnsi="Times New Roman" w:cs="Times New Roman"/>
            <w:sz w:val="20"/>
            <w:szCs w:val="20"/>
            <w:lang w:val="de-DE"/>
          </w:rPr>
          <w:t>yingpengma@std.uestc.edu.cn</w:t>
        </w:r>
      </w:hyperlink>
      <w:r w:rsidR="00F53CC2" w:rsidRPr="00F53CC2">
        <w:rPr>
          <w:rStyle w:val="a3"/>
          <w:rFonts w:ascii="Times New Roman" w:hAnsi="Times New Roman" w:cs="Times New Roman"/>
          <w:color w:val="000000" w:themeColor="text1"/>
          <w:sz w:val="20"/>
          <w:szCs w:val="20"/>
          <w:u w:val="none"/>
          <w:lang w:val="de-DE"/>
        </w:rPr>
        <w:tab/>
      </w:r>
      <w:r w:rsidR="00EA1980" w:rsidRPr="00EA1980">
        <w:rPr>
          <w:rStyle w:val="a3"/>
          <w:rFonts w:ascii="Times New Roman" w:hAnsi="Times New Roman" w:cs="Times New Roman"/>
          <w:sz w:val="20"/>
          <w:szCs w:val="20"/>
          <w:lang w:val="de-DE"/>
        </w:rPr>
        <w:t>y</w:t>
      </w:r>
      <w:r w:rsidR="00EA1980" w:rsidRPr="00EA1980">
        <w:rPr>
          <w:rStyle w:val="a3"/>
          <w:rFonts w:ascii="Times New Roman" w:hAnsi="Times New Roman" w:cs="Times New Roman" w:hint="eastAsia"/>
          <w:sz w:val="20"/>
          <w:szCs w:val="20"/>
          <w:lang w:val="de-DE"/>
        </w:rPr>
        <w:t>ingpengma</w:t>
      </w:r>
      <w:r w:rsidR="00EA1980" w:rsidRPr="00EA1980">
        <w:rPr>
          <w:rStyle w:val="a3"/>
          <w:rFonts w:ascii="Times New Roman" w:hAnsi="Times New Roman" w:cs="Times New Roman"/>
          <w:sz w:val="20"/>
          <w:szCs w:val="20"/>
          <w:lang w:val="de-DE"/>
        </w:rPr>
        <w:t>@gmail.com</w:t>
      </w:r>
    </w:p>
    <w:p w14:paraId="53FA53E7" w14:textId="77777777" w:rsidR="007D5F9F" w:rsidRPr="00EA1980" w:rsidRDefault="00E62E5B" w:rsidP="007D5F9F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de-DE"/>
        </w:rPr>
      </w:pPr>
      <w:r w:rsidRPr="00682525">
        <w:rPr>
          <w:rFonts w:ascii="Times New Roman" w:hAnsi="Times New Roman" w:cs="Times New Roman"/>
          <w:noProof/>
          <w:color w:val="000000" w:themeColor="text1"/>
          <w:sz w:val="18"/>
          <w:szCs w:val="20"/>
        </w:rPr>
        <mc:AlternateContent>
          <mc:Choice Requires="wps">
            <w:drawing>
              <wp:anchor distT="4294967295" distB="4294967295" distL="114300" distR="114300" simplePos="0" relativeHeight="251645440" behindDoc="0" locked="0" layoutInCell="1" allowOverlap="1" wp14:anchorId="7C1A29EC" wp14:editId="010C1F47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6058535" cy="0"/>
                <wp:effectExtent l="0" t="0" r="3746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86376" id="Straight Connector 2" o:spid="_x0000_s1026" style="position:absolute;z-index:25164544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1.8pt" to="477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" strokecolor="#943634 [2405]">
                <o:lock v:ext="edit" shapetype="f"/>
                <w10:wrap anchorx="margin"/>
              </v:line>
            </w:pict>
          </mc:Fallback>
        </mc:AlternateContent>
      </w:r>
    </w:p>
    <w:p w14:paraId="45719EC2" w14:textId="77777777" w:rsidR="00943C01" w:rsidRPr="00682525" w:rsidRDefault="00E62E5B" w:rsidP="00FD2766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20"/>
          <w:u w:val="single"/>
        </w:rPr>
      </w:pPr>
      <w:r w:rsidRPr="00682525">
        <w:rPr>
          <w:rFonts w:ascii="Times New Roman" w:hAnsi="Times New Roman" w:cs="Times New Roman"/>
          <w:b/>
          <w:noProof/>
          <w:color w:val="000000" w:themeColor="text1"/>
          <w:sz w:val="18"/>
          <w:szCs w:val="20"/>
        </w:rPr>
        <mc:AlternateContent>
          <mc:Choice Requires="wps">
            <w:drawing>
              <wp:anchor distT="4294967295" distB="4294967295" distL="114300" distR="114300" simplePos="0" relativeHeight="251644416" behindDoc="0" locked="0" layoutInCell="1" allowOverlap="1" wp14:anchorId="7F99975D" wp14:editId="2ABF801A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6058535" cy="0"/>
                <wp:effectExtent l="0" t="0" r="3746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3553A" id="Straight Connector 1" o:spid="_x0000_s1026" style="position:absolute;z-index:25164441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1.7pt" to="477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" strokecolor="#943634 [2405]">
                <o:lock v:ext="edit" shapetype="f"/>
                <w10:wrap anchorx="margin"/>
              </v:line>
            </w:pict>
          </mc:Fallback>
        </mc:AlternateContent>
      </w:r>
      <w:r w:rsidR="00943C01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EDUCATIO</w:t>
      </w:r>
      <w:r w:rsidR="002A2152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N</w:t>
      </w:r>
    </w:p>
    <w:p w14:paraId="1B3AAE20" w14:textId="03A221D3" w:rsidR="005E3E6E" w:rsidRPr="00682525" w:rsidRDefault="00FD2766" w:rsidP="005E3E6E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B</w:t>
      </w:r>
      <w:r w:rsidR="005E3E6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. </w:t>
      </w:r>
      <w:proofErr w:type="spellStart"/>
      <w:r w:rsidR="005E3E6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Eng</w:t>
      </w:r>
      <w:proofErr w:type="spellEnd"/>
      <w:r w:rsidR="005E3E6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, </w:t>
      </w: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Communication </w:t>
      </w:r>
      <w:r w:rsidR="005A699A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and Information </w:t>
      </w: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Engineering</w:t>
      </w:r>
      <w:r w:rsidR="005E3E6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 </w:t>
      </w:r>
      <w:r w:rsidR="005E3E6E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</w:t>
      </w:r>
      <w:r w:rsidR="005E3E6E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09/</w:t>
      </w:r>
      <w:r w:rsidR="005E3E6E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201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5</w:t>
      </w:r>
      <w:r w:rsidR="005E3E6E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– 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</w:rPr>
        <w:t>07/2019</w:t>
      </w:r>
    </w:p>
    <w:p w14:paraId="3536B52D" w14:textId="465A134A" w:rsidR="005E3E6E" w:rsidRPr="00682525" w:rsidRDefault="00FD2766" w:rsidP="005E3E6E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University of Electronic Science and Technology (UESTC),</w:t>
      </w:r>
      <w:r w:rsid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School of </w:t>
      </w:r>
      <w:r w:rsidR="00F62F19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Information </w:t>
      </w:r>
      <w:r w:rsid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&amp; </w:t>
      </w:r>
      <w:r w:rsidR="00F62F19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Communication </w:t>
      </w:r>
      <w:r w:rsidR="00682525">
        <w:rPr>
          <w:rFonts w:ascii="Times New Roman" w:hAnsi="Times New Roman" w:cs="Times New Roman"/>
          <w:color w:val="000000" w:themeColor="text1"/>
          <w:sz w:val="18"/>
          <w:szCs w:val="20"/>
        </w:rPr>
        <w:t>Engineering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</w:p>
    <w:p w14:paraId="0ED157FE" w14:textId="76107AFF" w:rsidR="005E3E6E" w:rsidRPr="00682525" w:rsidRDefault="005E3E6E" w:rsidP="005E3E6E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GPA: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3.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>46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/4 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ab/>
      </w:r>
      <w:r w:rsidR="00EA1980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IETLS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>: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</w:rPr>
        <w:t>7.0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ab/>
      </w:r>
      <w:r w:rsidR="00236246" w:rsidRPr="00236246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GRE</w:t>
      </w:r>
      <w:r w:rsidR="00236246">
        <w:rPr>
          <w:rFonts w:ascii="Times New Roman" w:hAnsi="Times New Roman" w:cs="Times New Roman"/>
          <w:color w:val="000000" w:themeColor="text1"/>
          <w:sz w:val="18"/>
          <w:szCs w:val="20"/>
        </w:rPr>
        <w:t>:319+3.0</w:t>
      </w:r>
    </w:p>
    <w:p w14:paraId="7343739B" w14:textId="77777777" w:rsidR="000A1332" w:rsidRDefault="005E3E6E" w:rsidP="00FD2766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Relevant Module: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Calculus, Linear Algebra, Probability &amp; Mathematical Statistics, Software Technique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</w:rPr>
        <w:t>,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</w:rPr>
        <w:t>Digital Circuit</w:t>
      </w:r>
    </w:p>
    <w:p w14:paraId="0F45D111" w14:textId="3D83A360" w:rsidR="007D5F9F" w:rsidRPr="000A1332" w:rsidRDefault="000A1332" w:rsidP="000A1332">
      <w:pPr>
        <w:spacing w:after="0" w:line="240" w:lineRule="auto"/>
        <w:ind w:left="1530" w:firstLineChars="100" w:firstLine="18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FD2766"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>Signals &amp; Systems, Mobile Communication Systems, Principle of Communications, Information Theory</w:t>
      </w:r>
    </w:p>
    <w:p w14:paraId="6A3C2965" w14:textId="0997630D" w:rsidR="00FD2766" w:rsidRPr="00682525" w:rsidRDefault="00FD2766" w:rsidP="0042680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18"/>
          <w:szCs w:val="20"/>
        </w:rPr>
      </w:pPr>
      <w:r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1D6128FA" wp14:editId="469F4C72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6058535" cy="0"/>
                <wp:effectExtent l="0" t="0" r="3746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FBD10" id="Straight Connector 4" o:spid="_x0000_s1026" style="position:absolute;z-index:2516495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2.2pt" to="477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" strokecolor="#943634 [2405]">
                <o:lock v:ext="edit" shapetype="f"/>
                <w10:wrap anchorx="margin"/>
              </v:line>
            </w:pict>
          </mc:Fallback>
        </mc:AlternateContent>
      </w:r>
    </w:p>
    <w:p w14:paraId="04722038" w14:textId="54B10659" w:rsidR="008C37DE" w:rsidRPr="00682525" w:rsidRDefault="00FD2766" w:rsidP="00FD2766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47488" behindDoc="0" locked="0" layoutInCell="1" allowOverlap="1" wp14:anchorId="4A484968" wp14:editId="1AB263A7">
                <wp:simplePos x="0" y="0"/>
                <wp:positionH relativeFrom="margin">
                  <wp:align>center</wp:align>
                </wp:positionH>
                <wp:positionV relativeFrom="paragraph">
                  <wp:posOffset>154082</wp:posOffset>
                </wp:positionV>
                <wp:extent cx="6058535" cy="0"/>
                <wp:effectExtent l="0" t="0" r="3746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916D" id="Straight Connector 3" o:spid="_x0000_s1026" style="position:absolute;z-index:2516474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2.15pt" to="477.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" strokecolor="#943634 [2405]">
                <o:lock v:ext="edit" shapetype="f"/>
                <w10:wrap anchorx="margin"/>
              </v:line>
            </w:pict>
          </mc:Fallback>
        </mc:AlternateContent>
      </w:r>
      <w:r w:rsidR="005714FC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RESEARCH</w:t>
      </w:r>
      <w:r w:rsidR="008C37DE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EXPERIENCE</w:t>
      </w:r>
      <w:r w:rsidR="000A1332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&amp; </w:t>
      </w:r>
      <w:r w:rsidR="0015556C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INTERSHIP</w:t>
      </w:r>
    </w:p>
    <w:p w14:paraId="17E69377" w14:textId="2FE44B54" w:rsidR="00DD5C1A" w:rsidRPr="00682525" w:rsidRDefault="00DD5C1A" w:rsidP="00DD5C1A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>Practice Project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AC1A4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</w:t>
      </w:r>
      <w:r w:rsidR="0015556C">
        <w:rPr>
          <w:rFonts w:ascii="Times New Roman" w:hAnsi="Times New Roman" w:cs="Times New Roman"/>
          <w:color w:val="000000" w:themeColor="text1"/>
          <w:sz w:val="18"/>
          <w:szCs w:val="20"/>
        </w:rPr>
        <w:t>10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/201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9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</w:p>
    <w:p w14:paraId="03B4055D" w14:textId="77777777" w:rsidR="00DD5C1A" w:rsidRPr="00682525" w:rsidRDefault="00DD5C1A" w:rsidP="00DD5C1A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Prediction Based on CEEMD and LSSVM</w:t>
      </w:r>
    </w:p>
    <w:p w14:paraId="2C3E7F0D" w14:textId="77777777" w:rsid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1</w:t>
      </w:r>
    </w:p>
    <w:p w14:paraId="749CED63" w14:textId="77777777" w:rsidR="00DD5C1A" w:rsidRP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2</w:t>
      </w:r>
    </w:p>
    <w:p w14:paraId="434BDCBC" w14:textId="75B57CB9" w:rsidR="00DD5C1A" w:rsidRPr="00682525" w:rsidRDefault="00DD5C1A" w:rsidP="00DD5C1A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>Practice Project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AC1A4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10/2019</w:t>
      </w:r>
    </w:p>
    <w:p w14:paraId="505FF62E" w14:textId="31C8D5B4" w:rsidR="00DD5C1A" w:rsidRPr="00682525" w:rsidRDefault="00DD5C1A" w:rsidP="00DD5C1A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Simulation of </w:t>
      </w:r>
      <w:r w:rsidR="00AC1A4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an</w:t>
      </w: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MSK System with Doppler Shifting Channel and </w:t>
      </w:r>
      <w:r w:rsidR="00AC1A4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</w:t>
      </w: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ts </w:t>
      </w:r>
      <w:r w:rsidR="00AC1A4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Performance </w:t>
      </w: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Improvement</w:t>
      </w:r>
    </w:p>
    <w:p w14:paraId="0C743368" w14:textId="77777777" w:rsid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1</w:t>
      </w:r>
    </w:p>
    <w:p w14:paraId="60E4D773" w14:textId="77777777" w:rsidR="00DD5C1A" w:rsidRP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2</w:t>
      </w:r>
    </w:p>
    <w:p w14:paraId="785CF05A" w14:textId="2773DBEB" w:rsidR="00DD5C1A" w:rsidRPr="00682525" w:rsidRDefault="00DD5C1A" w:rsidP="00DD5C1A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>Practice Project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</w:t>
      </w:r>
      <w:r w:rsidR="00AC1A4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</w:t>
      </w:r>
      <w:r w:rsidR="0015556C">
        <w:rPr>
          <w:rFonts w:ascii="Times New Roman" w:hAnsi="Times New Roman" w:cs="Times New Roman"/>
          <w:color w:val="000000" w:themeColor="text1"/>
          <w:sz w:val="18"/>
          <w:szCs w:val="20"/>
        </w:rPr>
        <w:t>09</w:t>
      </w:r>
      <w:r w:rsidR="00AC1A4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/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2019</w:t>
      </w:r>
    </w:p>
    <w:p w14:paraId="207DA602" w14:textId="77220534" w:rsidR="00DD5C1A" w:rsidRPr="00682525" w:rsidRDefault="00AC1A45" w:rsidP="00DD5C1A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Converting HTML to EXCEL Content Using Python Pandas</w:t>
      </w:r>
    </w:p>
    <w:p w14:paraId="0F565134" w14:textId="77777777" w:rsidR="00DD5C1A" w:rsidRDefault="00DD5C1A" w:rsidP="00DD5C1A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1</w:t>
      </w:r>
    </w:p>
    <w:p w14:paraId="5CE28032" w14:textId="6D3A7FF6" w:rsidR="00DD5C1A" w:rsidRPr="00DD5C1A" w:rsidRDefault="00DD5C1A" w:rsidP="00AD4450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2</w:t>
      </w:r>
    </w:p>
    <w:p w14:paraId="3818457D" w14:textId="462A393C" w:rsidR="00AD4450" w:rsidRPr="00682525" w:rsidRDefault="00AD4450" w:rsidP="00AD4450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20"/>
        </w:rPr>
        <w:t>Undergraduate Thesis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3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/201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9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07/2019</w:t>
      </w:r>
    </w:p>
    <w:p w14:paraId="162E9578" w14:textId="23C9EBC6" w:rsidR="00AD4450" w:rsidRPr="00682525" w:rsidRDefault="00AD4450" w:rsidP="00AD4450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Research of Transform Coding Based on Image Feature</w:t>
      </w:r>
      <w:r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（</w:t>
      </w:r>
      <w:r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S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upervisor: </w:t>
      </w:r>
      <w:r>
        <w:rPr>
          <w:rFonts w:ascii="Times New Roman" w:hAnsi="Times New Roman" w:cs="Times New Roman"/>
          <w:i/>
          <w:color w:val="000000" w:themeColor="text1"/>
          <w:sz w:val="18"/>
          <w:szCs w:val="20"/>
        </w:rPr>
        <w:t>Shuyuan Zhu</w:t>
      </w:r>
      <w:r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）</w:t>
      </w:r>
    </w:p>
    <w:p w14:paraId="4AEB1883" w14:textId="77F7C840" w:rsidR="00AD4450" w:rsidRDefault="00DD5C1A" w:rsidP="007D5F9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1</w:t>
      </w:r>
    </w:p>
    <w:p w14:paraId="77CA25E6" w14:textId="6C3FB60D" w:rsidR="00DD5C1A" w:rsidRDefault="00DD5C1A" w:rsidP="007D5F9F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2</w:t>
      </w:r>
    </w:p>
    <w:p w14:paraId="294AA9CF" w14:textId="184FDD57" w:rsidR="00240AAA" w:rsidRPr="00682525" w:rsidRDefault="00A71E16" w:rsidP="007D5F9F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Team leader</w:t>
      </w:r>
      <w:r w:rsidR="00240AAA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8362F9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</w:t>
      </w:r>
      <w:r w:rsidR="007D5F9F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</w:t>
      </w:r>
      <w:r w:rsidR="00A10248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</w:t>
      </w:r>
      <w:r w:rsidR="00FD52C0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</w:t>
      </w:r>
      <w:r w:rsidR="00A10248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09/2017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– 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</w:rPr>
        <w:t>07/2019</w:t>
      </w:r>
    </w:p>
    <w:p w14:paraId="30613D25" w14:textId="748981A3" w:rsidR="00240AAA" w:rsidRPr="00682525" w:rsidRDefault="00FD2766" w:rsidP="007D5F9F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Image Saliency Detection with Bit-map</w:t>
      </w:r>
      <w:r w:rsidR="006F288B"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（</w:t>
      </w:r>
      <w:r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S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upervisor: Prof. Bing Zeng, IEEE Fellow</w:t>
      </w:r>
      <w:r w:rsidR="006F288B"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）</w:t>
      </w:r>
    </w:p>
    <w:p w14:paraId="4DD43FC5" w14:textId="18BD4301" w:rsidR="0015556C" w:rsidRDefault="0015556C" w:rsidP="00FD276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color w:val="000000" w:themeColor="text1"/>
          <w:sz w:val="18"/>
          <w:szCs w:val="20"/>
        </w:rPr>
        <w:t>Propo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</w:rPr>
        <w:t>sed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an innovative bitmap-based approach to detect the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salient regions of a static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digital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image</w:t>
      </w:r>
    </w:p>
    <w:p w14:paraId="4F796B0E" w14:textId="16686175" w:rsidR="000A1332" w:rsidRDefault="0015556C" w:rsidP="00FD2766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color w:val="000000" w:themeColor="text1"/>
          <w:sz w:val="18"/>
          <w:szCs w:val="20"/>
        </w:rPr>
        <w:t>We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5D1D9A">
        <w:rPr>
          <w:rFonts w:ascii="Times New Roman" w:hAnsi="Times New Roman" w:cs="Times New Roman"/>
          <w:color w:val="000000" w:themeColor="text1"/>
          <w:sz w:val="18"/>
          <w:szCs w:val="20"/>
        </w:rPr>
        <w:t>approached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information theoretic model 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without </w:t>
      </w:r>
      <w:r w:rsidR="005D1D9A">
        <w:rPr>
          <w:rFonts w:ascii="Times New Roman" w:hAnsi="Times New Roman" w:cs="Times New Roman"/>
          <w:color w:val="000000" w:themeColor="text1"/>
          <w:sz w:val="18"/>
          <w:szCs w:val="20"/>
        </w:rPr>
        <w:t>DL or ML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and got excellent results</w:t>
      </w:r>
    </w:p>
    <w:p w14:paraId="3CD62EF9" w14:textId="71B7735F" w:rsidR="00FD2766" w:rsidRPr="000A1332" w:rsidRDefault="000A1332" w:rsidP="00483C3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>With fast Runtime and little Memory Usage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, we c</w:t>
      </w:r>
      <w:r w:rsidR="00FD2766"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>ompar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ed</w:t>
      </w:r>
      <w:r w:rsidR="00FD2766" w:rsidRPr="000A1332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the generated evaluation curves with other literatures </w:t>
      </w:r>
    </w:p>
    <w:p w14:paraId="568F7AEA" w14:textId="7D46194E" w:rsidR="008C37DE" w:rsidRPr="00682525" w:rsidRDefault="00EC2E37" w:rsidP="006F288B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Team </w:t>
      </w:r>
      <w:r w:rsidR="00FD52C0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member</w:t>
      </w:r>
      <w:r w:rsidR="00FD2766"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                                                                                                                                                      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12/2017 – 03/2018</w:t>
      </w:r>
      <w:r w:rsidR="00FD2766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                                                                                                 </w:t>
      </w:r>
    </w:p>
    <w:p w14:paraId="596B3EDE" w14:textId="2E118496" w:rsidR="00EC2E37" w:rsidRPr="00682525" w:rsidRDefault="00FD2766" w:rsidP="007D5F9F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Saliency Detection Model Design with Bit-plane Slicing </w:t>
      </w:r>
      <w:r w:rsidR="00FD52C0"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(</w:t>
      </w:r>
      <w:r w:rsidR="00FD52C0" w:rsidRPr="00682525">
        <w:rPr>
          <w:rFonts w:ascii="Times New Roman" w:hAnsi="Times New Roman" w:cs="Times New Roman" w:hint="eastAsia"/>
          <w:i/>
          <w:color w:val="000000" w:themeColor="text1"/>
          <w:sz w:val="18"/>
          <w:szCs w:val="20"/>
        </w:rPr>
        <w:t>S</w:t>
      </w:r>
      <w:r w:rsidR="00FD52C0"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upervisor: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</w:t>
      </w:r>
      <w:ins w:id="0" w:author="yingpengma@gmail.com" w:date="2018-11-05T20:41:00Z">
        <w:r w:rsidR="00F20545" w:rsidRPr="00682525">
          <w:rPr>
            <w:rFonts w:ascii="Times New Roman" w:hAnsi="Times New Roman" w:cs="Times New Roman"/>
            <w:i/>
            <w:color w:val="000000" w:themeColor="text1"/>
            <w:sz w:val="18"/>
            <w:szCs w:val="20"/>
          </w:rPr>
          <w:t xml:space="preserve">Prof. </w:t>
        </w:r>
      </w:ins>
      <w:ins w:id="1" w:author="yingpengma@gmail.com" w:date="2018-11-05T20:40:00Z">
        <w:r w:rsidR="00F20545" w:rsidRPr="00682525">
          <w:rPr>
            <w:rFonts w:ascii="Times New Roman" w:hAnsi="Times New Roman" w:cs="Times New Roman"/>
            <w:i/>
            <w:color w:val="000000" w:themeColor="text1"/>
            <w:sz w:val="18"/>
            <w:szCs w:val="20"/>
          </w:rPr>
          <w:t>Chang Wu</w:t>
        </w:r>
      </w:ins>
      <w:r w:rsidR="00FD52C0"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)</w:t>
      </w:r>
    </w:p>
    <w:p w14:paraId="5FD923A2" w14:textId="61AFE49A" w:rsidR="00FD52C0" w:rsidRDefault="00FD2766" w:rsidP="00682525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Implemented </w:t>
      </w:r>
      <w:r w:rsidR="005D1D9A">
        <w:rPr>
          <w:rFonts w:ascii="Times New Roman" w:hAnsi="Times New Roman" w:cs="Times New Roman"/>
          <w:color w:val="000000" w:themeColor="text1"/>
          <w:sz w:val="18"/>
          <w:szCs w:val="20"/>
        </w:rPr>
        <w:t>an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algorithm</w:t>
      </w:r>
      <w:r w:rsidR="0015556C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using bit-place slicing</w:t>
      </w:r>
      <w:ins w:id="2" w:author="Liu Yang" w:date="2018-11-05T22:37:00Z">
        <w:r w:rsidR="00682525"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 xml:space="preserve"> to detect the saliency of the static </w:t>
        </w:r>
      </w:ins>
      <w:r w:rsidR="0015556C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digital </w:t>
      </w:r>
      <w:ins w:id="3" w:author="Liu Yang" w:date="2018-11-05T22:37:00Z">
        <w:r w:rsidR="00682525"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>image</w:t>
        </w:r>
      </w:ins>
      <w:ins w:id="4" w:author="Liu Yang" w:date="2018-11-05T22:33:00Z">
        <w:r w:rsidR="00682525"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 xml:space="preserve"> </w:t>
        </w:r>
      </w:ins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</w:t>
      </w:r>
    </w:p>
    <w:p w14:paraId="47A52CB0" w14:textId="4AE032FA" w:rsidR="0015556C" w:rsidRPr="0015556C" w:rsidRDefault="0015556C" w:rsidP="0015556C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color w:val="000000" w:themeColor="text1"/>
          <w:sz w:val="18"/>
          <w:szCs w:val="20"/>
        </w:rPr>
        <w:t>G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enerated evaluation curves with other reported methods </w:t>
      </w:r>
      <w:r>
        <w:rPr>
          <w:rFonts w:ascii="Times New Roman" w:hAnsi="Times New Roman" w:cs="Times New Roman"/>
          <w:color w:val="000000" w:themeColor="text1"/>
          <w:sz w:val="18"/>
          <w:szCs w:val="20"/>
        </w:rPr>
        <w:t>and ours, showing that our method is in good performance</w:t>
      </w:r>
    </w:p>
    <w:p w14:paraId="4951A899" w14:textId="583BA20E" w:rsidR="00FD52C0" w:rsidRPr="00682525" w:rsidRDefault="00FD2766" w:rsidP="00FD2766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Got a grade of 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Pass</w:t>
      </w:r>
      <w:r w:rsidR="0015556C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(92/100)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for the 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National College Students' Innovation and Entrepreneurship Training Program</w:t>
      </w:r>
    </w:p>
    <w:p w14:paraId="6A7B11AC" w14:textId="2811FFBA" w:rsidR="00FD52C0" w:rsidRPr="00682525" w:rsidRDefault="00FD52C0" w:rsidP="00FD52C0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Team leader</w:t>
      </w:r>
      <w:r w:rsidR="008362F9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11/</w:t>
      </w:r>
      <w:r w:rsidR="003944BD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201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7 – 12/</w:t>
      </w:r>
      <w:r w:rsidR="003944BD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201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7</w:t>
      </w:r>
    </w:p>
    <w:p w14:paraId="5C3B81C3" w14:textId="3633DA2A" w:rsidR="00FD52C0" w:rsidRPr="00682525" w:rsidRDefault="00FD2766" w:rsidP="00FD52C0">
      <w:p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Image Transmission through a 3.5 mm Audio Cable</w:t>
      </w:r>
      <w:r w:rsidR="0015556C">
        <w:rPr>
          <w:rFonts w:ascii="Times New Roman" w:hAnsi="Times New Roman" w:cs="Times New Roman"/>
          <w:i/>
          <w:color w:val="000000" w:themeColor="text1"/>
          <w:sz w:val="18"/>
          <w:szCs w:val="20"/>
        </w:rPr>
        <w:t xml:space="preserve"> (Supervisor: Prof. Xiaofeng Li)</w:t>
      </w:r>
    </w:p>
    <w:p w14:paraId="3089C310" w14:textId="02D26A1F" w:rsidR="00FD2766" w:rsidRPr="00682525" w:rsidRDefault="00FD2766" w:rsidP="00FD2766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i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Established an approach 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system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transferring pictures between two computers through a 3.5 mm audio </w:t>
      </w:r>
      <w:r w:rsidR="00ED3621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cable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(AUX)</w:t>
      </w:r>
    </w:p>
    <w:p w14:paraId="010C2CAD" w14:textId="5997A020" w:rsidR="007D5F9F" w:rsidRPr="00682525" w:rsidRDefault="00FD2766" w:rsidP="00FD2766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Designed 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>and coded modulating and demodulating meth</w:t>
      </w:r>
      <w:bookmarkStart w:id="5" w:name="_GoBack"/>
      <w:bookmarkEnd w:id="5"/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>ods and debugged the whole system</w:t>
      </w:r>
    </w:p>
    <w:p w14:paraId="01F7E9C4" w14:textId="14E304B0" w:rsidR="00FD2766" w:rsidRPr="00682525" w:rsidRDefault="00FD2766" w:rsidP="00FD2766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Internship, </w:t>
      </w:r>
      <w:proofErr w:type="spellStart"/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Datang</w:t>
      </w:r>
      <w:proofErr w:type="spellEnd"/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 Telecom Technology</w:t>
      </w:r>
      <w:r w:rsidRPr="00682525">
        <w:rPr>
          <w:rFonts w:ascii="Times New Roman" w:hAnsi="Times New Roman" w:cs="Times New Roman" w:hint="eastAsia"/>
          <w:b/>
          <w:color w:val="000000" w:themeColor="text1"/>
          <w:sz w:val="18"/>
          <w:szCs w:val="20"/>
        </w:rPr>
        <w:t>, Chengdu</w:t>
      </w:r>
      <w:r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, China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                                                                                            08/2017</w:t>
      </w:r>
    </w:p>
    <w:p w14:paraId="4D945188" w14:textId="77777777" w:rsidR="0015556C" w:rsidRDefault="0070551A" w:rsidP="0070551A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  <w:r>
        <w:rPr>
          <w:rFonts w:ascii="Times New Roman" w:hAnsi="Times New Roman" w:cs="Times New Roman"/>
          <w:color w:val="000000" w:themeColor="text1"/>
          <w:sz w:val="18"/>
          <w:szCs w:val="20"/>
        </w:rPr>
        <w:t>Initialized settings in the base station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and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design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>ed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>t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he switching algorithm</w:t>
      </w:r>
      <w:r w:rsidR="00ED3621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(Dijkstra) </w:t>
      </w:r>
      <w:ins w:id="6" w:author="Liu Yang" w:date="2018-11-05T22:42:00Z">
        <w:r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 xml:space="preserve">to </w:t>
        </w:r>
      </w:ins>
      <w:ins w:id="7" w:author="Liu Yang" w:date="2018-11-05T22:43:00Z">
        <w:r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>reduce</w:t>
        </w:r>
      </w:ins>
      <w:ins w:id="8" w:author="Liu Yang" w:date="2018-11-05T22:42:00Z">
        <w:r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 xml:space="preserve"> the </w:t>
        </w:r>
      </w:ins>
      <w:ins w:id="9" w:author="Liu Yang" w:date="2018-11-05T22:43:00Z">
        <w:r w:rsidRPr="00682525">
          <w:rPr>
            <w:rFonts w:ascii="Times New Roman" w:hAnsi="Times New Roman" w:cs="Times New Roman"/>
            <w:color w:val="000000" w:themeColor="text1"/>
            <w:sz w:val="18"/>
            <w:szCs w:val="20"/>
          </w:rPr>
          <w:t>network congestion</w:t>
        </w:r>
      </w:ins>
      <w:r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</w:t>
      </w:r>
    </w:p>
    <w:p w14:paraId="363E1025" w14:textId="77777777" w:rsidR="0015556C" w:rsidRDefault="0015556C" w:rsidP="0015556C">
      <w:pPr>
        <w:spacing w:after="0"/>
        <w:rPr>
          <w:rFonts w:ascii="Times New Roman" w:hAnsi="Times New Roman" w:cs="Times New Roman"/>
          <w:color w:val="000000" w:themeColor="text1"/>
          <w:sz w:val="18"/>
          <w:szCs w:val="20"/>
        </w:rPr>
      </w:pPr>
    </w:p>
    <w:p w14:paraId="5A63ED95" w14:textId="7F3F31AA" w:rsidR="003A1965" w:rsidRPr="00682525" w:rsidRDefault="0015556C" w:rsidP="00FD2766">
      <w:pPr>
        <w:jc w:val="center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13973DB" wp14:editId="24E1C92C">
                <wp:simplePos x="0" y="0"/>
                <wp:positionH relativeFrom="margin">
                  <wp:posOffset>-70338</wp:posOffset>
                </wp:positionH>
                <wp:positionV relativeFrom="paragraph">
                  <wp:posOffset>-21590</wp:posOffset>
                </wp:positionV>
                <wp:extent cx="6058800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9DB02" id="Straight Connector 17" o:spid="_x0000_s1026" style="position:absolute;left:0;text-align:left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margin" from="-5.55pt,-1.7pt" to="471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" strokecolor="#943634 [2405]">
                <o:lock v:ext="edit" shapetype="f"/>
                <w10:wrap anchorx="margin"/>
              </v:line>
            </w:pict>
          </mc:Fallback>
        </mc:AlternateContent>
      </w:r>
      <w:r w:rsidR="00FD2766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423980A5" wp14:editId="0D54FF22">
                <wp:simplePos x="0" y="0"/>
                <wp:positionH relativeFrom="margin">
                  <wp:align>center</wp:align>
                </wp:positionH>
                <wp:positionV relativeFrom="paragraph">
                  <wp:posOffset>145747</wp:posOffset>
                </wp:positionV>
                <wp:extent cx="6058535" cy="0"/>
                <wp:effectExtent l="0" t="0" r="37465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08813" id="Straight Connector 16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1.5pt" to="477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" strokecolor="#943634 [2405]">
                <o:lock v:ext="edit" shapetype="f"/>
                <w10:wrap anchorx="margin"/>
              </v:line>
            </w:pict>
          </mc:Fallback>
        </mc:AlternateContent>
      </w:r>
      <w:r w:rsidR="00E62E5B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242D36B3" wp14:editId="73C13056">
                <wp:simplePos x="0" y="0"/>
                <wp:positionH relativeFrom="column">
                  <wp:posOffset>859155</wp:posOffset>
                </wp:positionH>
                <wp:positionV relativeFrom="paragraph">
                  <wp:posOffset>6310629</wp:posOffset>
                </wp:positionV>
                <wp:extent cx="6058535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F92D9" id="Straight Connector 14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67.65pt,496.9pt" to="544.7pt,4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" strokecolor="#943634 [2405]">
                <o:lock v:ext="edit" shapetype="f"/>
              </v:line>
            </w:pict>
          </mc:Fallback>
        </mc:AlternateContent>
      </w:r>
      <w:r w:rsidR="00E62E5B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69F3AC91" wp14:editId="44301F80">
                <wp:simplePos x="0" y="0"/>
                <wp:positionH relativeFrom="column">
                  <wp:posOffset>1010285</wp:posOffset>
                </wp:positionH>
                <wp:positionV relativeFrom="paragraph">
                  <wp:posOffset>6308724</wp:posOffset>
                </wp:positionV>
                <wp:extent cx="6058535" cy="0"/>
                <wp:effectExtent l="0" t="0" r="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2AC6F" id="Straight Connector 15" o:spid="_x0000_s1026" style="position:absolute;z-index:2516608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79.55pt,496.75pt" to="556.6pt,4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" strokecolor="#943634 [2405]">
                <o:lock v:ext="edit" shapetype="f"/>
              </v:line>
            </w:pict>
          </mc:Fallback>
        </mc:AlternateContent>
      </w:r>
      <w:r w:rsidR="00E62E5B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186F56BC" wp14:editId="025F2844">
                <wp:simplePos x="0" y="0"/>
                <wp:positionH relativeFrom="column">
                  <wp:posOffset>852805</wp:posOffset>
                </wp:positionH>
                <wp:positionV relativeFrom="paragraph">
                  <wp:posOffset>7754619</wp:posOffset>
                </wp:positionV>
                <wp:extent cx="6058535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0E1C3" id="Straight Connector 18" o:spid="_x0000_s1026" style="position:absolute;z-index:25166387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margin" from="67.15pt,610.6pt" to="544.2pt,6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" strokecolor="#943634 [2405]">
                <o:lock v:ext="edit" shapetype="f"/>
              </v:line>
            </w:pict>
          </mc:Fallback>
        </mc:AlternateContent>
      </w:r>
      <w:r w:rsidR="00E62E5B"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64896" behindDoc="0" locked="0" layoutInCell="1" allowOverlap="1" wp14:anchorId="17987480" wp14:editId="078F4555">
                <wp:simplePos x="0" y="0"/>
                <wp:positionH relativeFrom="column">
                  <wp:posOffset>851535</wp:posOffset>
                </wp:positionH>
                <wp:positionV relativeFrom="paragraph">
                  <wp:posOffset>7610474</wp:posOffset>
                </wp:positionV>
                <wp:extent cx="6058535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E4754" id="Straight Connector 19" o:spid="_x0000_s1026" style="position:absolute;z-index:2516648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67.05pt,599.25pt" to="544.1pt,5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" strokecolor="#943634 [2405]">
                <o:lock v:ext="edit" shapetype="f"/>
              </v:line>
            </w:pict>
          </mc:Fallback>
        </mc:AlternateContent>
      </w:r>
      <w:r w:rsidR="00175CB6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 xml:space="preserve">EXTRA CURRICULAR ACHIEVEMENT &amp; </w:t>
      </w:r>
      <w:r w:rsidR="003A1965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AWARDS</w:t>
      </w:r>
    </w:p>
    <w:p w14:paraId="7791EC14" w14:textId="345EA288" w:rsidR="00FD2766" w:rsidRPr="00682525" w:rsidRDefault="00FD2766" w:rsidP="007D5F9F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Contestant Assistant, China College Students Entrepreneurship Competition                                                                        10/2016</w:t>
      </w:r>
    </w:p>
    <w:p w14:paraId="0870CE20" w14:textId="1981B865" w:rsidR="00FD2766" w:rsidRPr="00682525" w:rsidRDefault="00FD2766" w:rsidP="007D5F9F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Exchange study in the National University of Singapore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ab/>
        <w:t xml:space="preserve">                                                                                                  08/2016</w:t>
      </w:r>
    </w:p>
    <w:p w14:paraId="7143B020" w14:textId="277A97FA" w:rsidR="00FD2766" w:rsidRPr="00682525" w:rsidRDefault="00FD2766" w:rsidP="00FD2766">
      <w:pPr>
        <w:pStyle w:val="a4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Completed courses in </w:t>
      </w:r>
      <w:r w:rsidRPr="00682525">
        <w:rPr>
          <w:rFonts w:ascii="Times New Roman" w:hAnsi="Times New Roman" w:cs="Times New Roman"/>
          <w:i/>
          <w:color w:val="000000" w:themeColor="text1"/>
          <w:sz w:val="18"/>
          <w:szCs w:val="20"/>
        </w:rPr>
        <w:t>Engineering Management</w:t>
      </w:r>
      <w:r w:rsidR="00AC1A4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, </w:t>
      </w:r>
      <w:r w:rsidR="00AC1A45">
        <w:rPr>
          <w:rFonts w:ascii="Times New Roman" w:hAnsi="Times New Roman" w:cs="Times New Roman" w:hint="eastAsia"/>
          <w:color w:val="000000" w:themeColor="text1"/>
          <w:sz w:val="18"/>
          <w:szCs w:val="20"/>
        </w:rPr>
        <w:t>w</w:t>
      </w:r>
      <w:r w:rsidR="00AC1A45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on the Second Place with </w: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>research on the business model of Uber.</w:t>
      </w:r>
      <w:r w:rsidR="00F85639"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    </w:t>
      </w:r>
    </w:p>
    <w:p w14:paraId="0C06A7E9" w14:textId="3E7B7F0C" w:rsidR="00FD2766" w:rsidRPr="00682525" w:rsidRDefault="00FD2766" w:rsidP="00FD2766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lastRenderedPageBreak/>
        <w:t xml:space="preserve">Outstanding Individual in Social Practices Scholarship of UESTC, 2016                                                                                            </w:t>
      </w:r>
    </w:p>
    <w:p w14:paraId="38077C42" w14:textId="23138253" w:rsidR="00175CB6" w:rsidRPr="00682525" w:rsidRDefault="00FD2766" w:rsidP="00FD2766">
      <w:pPr>
        <w:spacing w:line="240" w:lineRule="auto"/>
        <w:rPr>
          <w:rFonts w:ascii="Times New Roman" w:hAnsi="Times New Roman" w:cs="Times New Roman"/>
          <w:color w:val="000000" w:themeColor="text1"/>
          <w:sz w:val="18"/>
          <w:szCs w:val="20"/>
        </w:rPr>
      </w:pPr>
      <w:r w:rsidRPr="00682525">
        <w:rPr>
          <w:noProof/>
          <w:color w:val="000000" w:themeColor="text1"/>
          <w:sz w:val="20"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7E629029" wp14:editId="20594DC5">
                <wp:simplePos x="0" y="0"/>
                <wp:positionH relativeFrom="margin">
                  <wp:align>center</wp:align>
                </wp:positionH>
                <wp:positionV relativeFrom="paragraph">
                  <wp:posOffset>248671</wp:posOffset>
                </wp:positionV>
                <wp:extent cx="6058535" cy="0"/>
                <wp:effectExtent l="0" t="0" r="3746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120AA" id="Straight Connector 21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9.6pt" to="477.0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" strokecolor="#943634 [2405]">
                <o:lock v:ext="edit" shapetype="f"/>
                <w10:wrap anchorx="margin"/>
              </v:line>
            </w:pict>
          </mc:Fallback>
        </mc:AlternateContent>
      </w:r>
      <w:r w:rsidRPr="00682525">
        <w:rPr>
          <w:rFonts w:ascii="Times New Roman" w:hAnsi="Times New Roman" w:cs="Times New Roman"/>
          <w:color w:val="000000" w:themeColor="text1"/>
          <w:sz w:val="18"/>
          <w:szCs w:val="20"/>
        </w:rPr>
        <w:t xml:space="preserve">Third Place, Mathematical Competition of UESTC, 2016                                                                                                                    </w:t>
      </w:r>
    </w:p>
    <w:p w14:paraId="6651F39B" w14:textId="2FC67928" w:rsidR="00214D7B" w:rsidRPr="00682525" w:rsidRDefault="00E62E5B" w:rsidP="00E74C4B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18"/>
          <w:szCs w:val="20"/>
        </w:rPr>
      </w:pPr>
      <w:r w:rsidRPr="00682525">
        <w:rPr>
          <w:rFonts w:ascii="Times New Roman" w:hAnsi="Times New Roman" w:cs="Times New Roman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5920" behindDoc="0" locked="0" layoutInCell="1" allowOverlap="1" wp14:anchorId="3855B07B" wp14:editId="1D093F28">
                <wp:simplePos x="0" y="0"/>
                <wp:positionH relativeFrom="margin">
                  <wp:align>center</wp:align>
                </wp:positionH>
                <wp:positionV relativeFrom="paragraph">
                  <wp:posOffset>147319</wp:posOffset>
                </wp:positionV>
                <wp:extent cx="6058535" cy="0"/>
                <wp:effectExtent l="0" t="0" r="37465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AFEC3" id="Straight Connector 20" o:spid="_x0000_s1026" style="position:absolute;z-index:25166592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margin" from="0,11.6pt" to="477.0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" strokecolor="#943634 [2405]">
                <o:lock v:ext="edit" shapetype="f"/>
                <w10:wrap anchorx="margin"/>
              </v:line>
            </w:pict>
          </mc:Fallback>
        </mc:AlternateContent>
      </w:r>
      <w:r w:rsidR="00FD2766" w:rsidRPr="00682525">
        <w:rPr>
          <w:rFonts w:ascii="Times New Roman" w:hAnsi="Times New Roman" w:cs="Times New Roman"/>
          <w:b/>
          <w:color w:val="000000" w:themeColor="text1"/>
          <w:sz w:val="18"/>
          <w:szCs w:val="20"/>
        </w:rPr>
        <w:t>TECHNICAL STRENGTHS</w:t>
      </w:r>
    </w:p>
    <w:p w14:paraId="2566E6A3" w14:textId="133FD49E" w:rsidR="00FD2766" w:rsidRPr="00682525" w:rsidRDefault="00F610D7" w:rsidP="00FD2766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</w:pPr>
      <w:r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 xml:space="preserve">Programming Languages: 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C/C++, Python, Java</w:t>
      </w:r>
    </w:p>
    <w:p w14:paraId="6CA75D21" w14:textId="33EFFE7B" w:rsidR="00710EEB" w:rsidRPr="00682525" w:rsidRDefault="00AC1A45" w:rsidP="00FD2766">
      <w:pPr>
        <w:pStyle w:val="a4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</w:pPr>
      <w:r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71040" behindDoc="0" locked="0" layoutInCell="1" allowOverlap="1" wp14:anchorId="695F5319" wp14:editId="38507FC2">
                <wp:simplePos x="0" y="0"/>
                <wp:positionH relativeFrom="margin">
                  <wp:posOffset>-85725</wp:posOffset>
                </wp:positionH>
                <wp:positionV relativeFrom="paragraph">
                  <wp:posOffset>237490</wp:posOffset>
                </wp:positionV>
                <wp:extent cx="6058535" cy="0"/>
                <wp:effectExtent l="0" t="19050" r="56515" b="3810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9FC67" id="Straight Connector 26" o:spid="_x0000_s1026" style="position:absolute;left:0;text-align:left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margin" from="-6.75pt,18.7pt" to="470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" strokecolor="#943634 [2405]" strokeweight="4.5pt">
                <o:lock v:ext="edit" shapetype="f"/>
                <w10:wrap anchorx="margin"/>
              </v:line>
            </w:pict>
          </mc:Fallback>
        </mc:AlternateContent>
      </w:r>
      <w:r w:rsidRPr="00682525">
        <w:rPr>
          <w:noProof/>
          <w:color w:val="000000" w:themeColor="text1"/>
        </w:rPr>
        <mc:AlternateContent>
          <mc:Choice Requires="wps">
            <w:drawing>
              <wp:anchor distT="4294967295" distB="4294967295" distL="114300" distR="114300" simplePos="0" relativeHeight="251670016" behindDoc="0" locked="0" layoutInCell="1" allowOverlap="1" wp14:anchorId="739847DB" wp14:editId="4C10B730">
                <wp:simplePos x="0" y="0"/>
                <wp:positionH relativeFrom="margin">
                  <wp:posOffset>-77470</wp:posOffset>
                </wp:positionH>
                <wp:positionV relativeFrom="paragraph">
                  <wp:posOffset>308414</wp:posOffset>
                </wp:positionV>
                <wp:extent cx="6058535" cy="0"/>
                <wp:effectExtent l="0" t="0" r="37465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585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65D4" id="Straight Connector 25" o:spid="_x0000_s1026" style="position:absolute;left:0;text-align:left;z-index:2516700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margin" from="-6.1pt,24.3pt" to="470.9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" strokecolor="#943634 [2405]" strokeweight="1pt">
                <o:lock v:ext="edit" shapetype="f"/>
                <w10:wrap anchorx="margin"/>
              </v:line>
            </w:pict>
          </mc:Fallback>
        </mc:AlternateConten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Software</w:t>
      </w:r>
      <w:r w:rsidR="000A1332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 xml:space="preserve"> Platforms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: MATLAB, Visual</w:t>
      </w:r>
      <w:r w:rsidR="00F610D7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 xml:space="preserve"> Studio, </w:t>
      </w:r>
      <w:r w:rsidR="00EA1980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Spyder3</w:t>
      </w:r>
      <w:r w:rsidR="00FD2766" w:rsidRPr="00682525">
        <w:rPr>
          <w:rFonts w:ascii="Times New Roman" w:hAnsi="Times New Roman" w:cs="Times New Roman"/>
          <w:color w:val="000000" w:themeColor="text1"/>
          <w:sz w:val="18"/>
          <w:szCs w:val="20"/>
          <w:lang w:val="en-SG"/>
        </w:rPr>
        <w:t>, Android Studio</w:t>
      </w:r>
    </w:p>
    <w:sectPr w:rsidR="00710EEB" w:rsidRPr="00682525" w:rsidSect="00B1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FCA05" w14:textId="77777777" w:rsidR="00AD1788" w:rsidRDefault="00AD1788" w:rsidP="00546EE5">
      <w:pPr>
        <w:spacing w:after="0" w:line="240" w:lineRule="auto"/>
      </w:pPr>
      <w:r>
        <w:separator/>
      </w:r>
    </w:p>
  </w:endnote>
  <w:endnote w:type="continuationSeparator" w:id="0">
    <w:p w14:paraId="51A18E39" w14:textId="77777777" w:rsidR="00AD1788" w:rsidRDefault="00AD1788" w:rsidP="0054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C61A1" w14:textId="77777777" w:rsidR="00AD1788" w:rsidRDefault="00AD1788" w:rsidP="00546EE5">
      <w:pPr>
        <w:spacing w:after="0" w:line="240" w:lineRule="auto"/>
      </w:pPr>
      <w:r>
        <w:separator/>
      </w:r>
    </w:p>
  </w:footnote>
  <w:footnote w:type="continuationSeparator" w:id="0">
    <w:p w14:paraId="1175F050" w14:textId="77777777" w:rsidR="00AD1788" w:rsidRDefault="00AD1788" w:rsidP="0054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"/>
      </v:shape>
    </w:pict>
  </w:numPicBullet>
  <w:abstractNum w:abstractNumId="0" w15:restartNumberingAfterBreak="0">
    <w:nsid w:val="02C564FE"/>
    <w:multiLevelType w:val="hybridMultilevel"/>
    <w:tmpl w:val="5E5090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91171"/>
    <w:multiLevelType w:val="hybridMultilevel"/>
    <w:tmpl w:val="7D0229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45F9"/>
    <w:multiLevelType w:val="hybridMultilevel"/>
    <w:tmpl w:val="D9E4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05760"/>
    <w:multiLevelType w:val="hybridMultilevel"/>
    <w:tmpl w:val="CFCC78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C31FA"/>
    <w:multiLevelType w:val="hybridMultilevel"/>
    <w:tmpl w:val="79F8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21D4"/>
    <w:multiLevelType w:val="hybridMultilevel"/>
    <w:tmpl w:val="F540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21422"/>
    <w:multiLevelType w:val="hybridMultilevel"/>
    <w:tmpl w:val="123C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51E37"/>
    <w:multiLevelType w:val="hybridMultilevel"/>
    <w:tmpl w:val="5CF0E8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703CA"/>
    <w:multiLevelType w:val="hybridMultilevel"/>
    <w:tmpl w:val="CBFC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40C07"/>
    <w:multiLevelType w:val="hybridMultilevel"/>
    <w:tmpl w:val="155CC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E4B1F"/>
    <w:multiLevelType w:val="hybridMultilevel"/>
    <w:tmpl w:val="5EFA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D52F5"/>
    <w:multiLevelType w:val="hybridMultilevel"/>
    <w:tmpl w:val="9EC2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85162"/>
    <w:multiLevelType w:val="multilevel"/>
    <w:tmpl w:val="73585162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6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ingpengma@gmail.com">
    <w15:presenceInfo w15:providerId="Windows Live" w15:userId="1fb6958067b9c1e0"/>
  </w15:person>
  <w15:person w15:author="Liu Yang">
    <w15:presenceInfo w15:providerId="None" w15:userId="Liu 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C01"/>
    <w:rsid w:val="00087AD6"/>
    <w:rsid w:val="000A1332"/>
    <w:rsid w:val="000A36D7"/>
    <w:rsid w:val="000C08F1"/>
    <w:rsid w:val="000D1BD1"/>
    <w:rsid w:val="00113732"/>
    <w:rsid w:val="0011384B"/>
    <w:rsid w:val="0015556C"/>
    <w:rsid w:val="00175CB6"/>
    <w:rsid w:val="00176841"/>
    <w:rsid w:val="00177291"/>
    <w:rsid w:val="0018580D"/>
    <w:rsid w:val="001A505E"/>
    <w:rsid w:val="001C4E0C"/>
    <w:rsid w:val="001D1649"/>
    <w:rsid w:val="001E6477"/>
    <w:rsid w:val="00201E6A"/>
    <w:rsid w:val="00214D7B"/>
    <w:rsid w:val="00234583"/>
    <w:rsid w:val="00236246"/>
    <w:rsid w:val="00240AAA"/>
    <w:rsid w:val="00254B51"/>
    <w:rsid w:val="00295795"/>
    <w:rsid w:val="002A2152"/>
    <w:rsid w:val="002B223F"/>
    <w:rsid w:val="002F44C5"/>
    <w:rsid w:val="003153A0"/>
    <w:rsid w:val="00350AC2"/>
    <w:rsid w:val="0035720B"/>
    <w:rsid w:val="00371754"/>
    <w:rsid w:val="003806B7"/>
    <w:rsid w:val="003944BD"/>
    <w:rsid w:val="003A04EE"/>
    <w:rsid w:val="003A1965"/>
    <w:rsid w:val="003A77C2"/>
    <w:rsid w:val="003B004D"/>
    <w:rsid w:val="003D326E"/>
    <w:rsid w:val="003F7A63"/>
    <w:rsid w:val="00402935"/>
    <w:rsid w:val="00406161"/>
    <w:rsid w:val="004072D8"/>
    <w:rsid w:val="0042680E"/>
    <w:rsid w:val="00434418"/>
    <w:rsid w:val="00470143"/>
    <w:rsid w:val="00472AF1"/>
    <w:rsid w:val="004B22F2"/>
    <w:rsid w:val="004C2747"/>
    <w:rsid w:val="004E601F"/>
    <w:rsid w:val="00501367"/>
    <w:rsid w:val="005169B5"/>
    <w:rsid w:val="00525E00"/>
    <w:rsid w:val="00546EE5"/>
    <w:rsid w:val="00551C1A"/>
    <w:rsid w:val="00555877"/>
    <w:rsid w:val="005714FC"/>
    <w:rsid w:val="005A699A"/>
    <w:rsid w:val="005B5462"/>
    <w:rsid w:val="005D1D9A"/>
    <w:rsid w:val="005D2E0B"/>
    <w:rsid w:val="005E3E6E"/>
    <w:rsid w:val="005E446B"/>
    <w:rsid w:val="005F0150"/>
    <w:rsid w:val="00604669"/>
    <w:rsid w:val="00605747"/>
    <w:rsid w:val="00624634"/>
    <w:rsid w:val="00644B1C"/>
    <w:rsid w:val="00652B1E"/>
    <w:rsid w:val="00671092"/>
    <w:rsid w:val="00682525"/>
    <w:rsid w:val="006A1F53"/>
    <w:rsid w:val="006E164B"/>
    <w:rsid w:val="006F288B"/>
    <w:rsid w:val="0070551A"/>
    <w:rsid w:val="00710EEB"/>
    <w:rsid w:val="00721F22"/>
    <w:rsid w:val="007479AD"/>
    <w:rsid w:val="00754F25"/>
    <w:rsid w:val="00755A2C"/>
    <w:rsid w:val="007674DF"/>
    <w:rsid w:val="007A0237"/>
    <w:rsid w:val="007A28D8"/>
    <w:rsid w:val="007B34C1"/>
    <w:rsid w:val="007C1006"/>
    <w:rsid w:val="007C1F30"/>
    <w:rsid w:val="007D5F9F"/>
    <w:rsid w:val="007F63DC"/>
    <w:rsid w:val="008362F9"/>
    <w:rsid w:val="008376AC"/>
    <w:rsid w:val="00840283"/>
    <w:rsid w:val="008536BE"/>
    <w:rsid w:val="00882859"/>
    <w:rsid w:val="008A3E0E"/>
    <w:rsid w:val="008C37DE"/>
    <w:rsid w:val="008D03D4"/>
    <w:rsid w:val="008F5E4C"/>
    <w:rsid w:val="00937482"/>
    <w:rsid w:val="00943C01"/>
    <w:rsid w:val="00943E21"/>
    <w:rsid w:val="00946DED"/>
    <w:rsid w:val="00964EB0"/>
    <w:rsid w:val="00997DED"/>
    <w:rsid w:val="00A10248"/>
    <w:rsid w:val="00A14B79"/>
    <w:rsid w:val="00A423A9"/>
    <w:rsid w:val="00A63CFD"/>
    <w:rsid w:val="00A71E16"/>
    <w:rsid w:val="00AC1A45"/>
    <w:rsid w:val="00AD1788"/>
    <w:rsid w:val="00AD4450"/>
    <w:rsid w:val="00B11BF4"/>
    <w:rsid w:val="00B15DDE"/>
    <w:rsid w:val="00B3061A"/>
    <w:rsid w:val="00B31AC7"/>
    <w:rsid w:val="00B37798"/>
    <w:rsid w:val="00B54957"/>
    <w:rsid w:val="00B66C0D"/>
    <w:rsid w:val="00B71799"/>
    <w:rsid w:val="00B81144"/>
    <w:rsid w:val="00B83563"/>
    <w:rsid w:val="00B90C38"/>
    <w:rsid w:val="00B94320"/>
    <w:rsid w:val="00BB2493"/>
    <w:rsid w:val="00BD0986"/>
    <w:rsid w:val="00C02C46"/>
    <w:rsid w:val="00C15947"/>
    <w:rsid w:val="00C37F47"/>
    <w:rsid w:val="00C60F08"/>
    <w:rsid w:val="00C70A1F"/>
    <w:rsid w:val="00C84A86"/>
    <w:rsid w:val="00CA1FA0"/>
    <w:rsid w:val="00CB3A07"/>
    <w:rsid w:val="00CB4F83"/>
    <w:rsid w:val="00D42C75"/>
    <w:rsid w:val="00D61F64"/>
    <w:rsid w:val="00D81012"/>
    <w:rsid w:val="00D84834"/>
    <w:rsid w:val="00DA77F8"/>
    <w:rsid w:val="00DB7C10"/>
    <w:rsid w:val="00DD5C1A"/>
    <w:rsid w:val="00DE11EB"/>
    <w:rsid w:val="00DF106E"/>
    <w:rsid w:val="00E017AB"/>
    <w:rsid w:val="00E262B0"/>
    <w:rsid w:val="00E34D66"/>
    <w:rsid w:val="00E4466A"/>
    <w:rsid w:val="00E61952"/>
    <w:rsid w:val="00E62E5B"/>
    <w:rsid w:val="00E741EA"/>
    <w:rsid w:val="00E74C4B"/>
    <w:rsid w:val="00E85F82"/>
    <w:rsid w:val="00EA1980"/>
    <w:rsid w:val="00EC2E37"/>
    <w:rsid w:val="00EC6075"/>
    <w:rsid w:val="00ED3621"/>
    <w:rsid w:val="00F16769"/>
    <w:rsid w:val="00F20545"/>
    <w:rsid w:val="00F34C1E"/>
    <w:rsid w:val="00F45416"/>
    <w:rsid w:val="00F53CC2"/>
    <w:rsid w:val="00F610D7"/>
    <w:rsid w:val="00F62F19"/>
    <w:rsid w:val="00F77B35"/>
    <w:rsid w:val="00F85639"/>
    <w:rsid w:val="00F859D0"/>
    <w:rsid w:val="00F917C6"/>
    <w:rsid w:val="00F930E4"/>
    <w:rsid w:val="00FA0418"/>
    <w:rsid w:val="00FB335A"/>
    <w:rsid w:val="00FB53DA"/>
    <w:rsid w:val="00FD2766"/>
    <w:rsid w:val="00FD52C0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FF197"/>
  <w15:docId w15:val="{BB75517F-C226-6E47-9965-92B75F15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C01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14D7B"/>
  </w:style>
  <w:style w:type="paragraph" w:styleId="a4">
    <w:name w:val="List Paragraph"/>
    <w:basedOn w:val="a"/>
    <w:uiPriority w:val="34"/>
    <w:qFormat/>
    <w:rsid w:val="008362F9"/>
    <w:pPr>
      <w:ind w:left="720"/>
      <w:contextualSpacing/>
    </w:pPr>
  </w:style>
  <w:style w:type="character" w:customStyle="1" w:styleId="visually-hidden">
    <w:name w:val="visually-hidden"/>
    <w:basedOn w:val="a0"/>
    <w:rsid w:val="003B004D"/>
  </w:style>
  <w:style w:type="paragraph" w:styleId="a5">
    <w:name w:val="header"/>
    <w:basedOn w:val="a"/>
    <w:link w:val="a6"/>
    <w:uiPriority w:val="99"/>
    <w:unhideWhenUsed/>
    <w:rsid w:val="0054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546EE5"/>
  </w:style>
  <w:style w:type="paragraph" w:styleId="a7">
    <w:name w:val="footer"/>
    <w:basedOn w:val="a"/>
    <w:link w:val="a8"/>
    <w:uiPriority w:val="99"/>
    <w:unhideWhenUsed/>
    <w:rsid w:val="0054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546EE5"/>
  </w:style>
  <w:style w:type="character" w:styleId="a9">
    <w:name w:val="annotation reference"/>
    <w:basedOn w:val="a0"/>
    <w:uiPriority w:val="99"/>
    <w:semiHidden/>
    <w:unhideWhenUsed/>
    <w:rsid w:val="00FE5F1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E5F1B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FE5F1B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E5F1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E5F1B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E5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E5F1B"/>
    <w:rPr>
      <w:rFonts w:ascii="Segoe UI" w:hAnsi="Segoe UI" w:cs="Segoe UI"/>
      <w:sz w:val="18"/>
      <w:szCs w:val="18"/>
    </w:rPr>
  </w:style>
  <w:style w:type="paragraph" w:styleId="af0">
    <w:name w:val="No Spacing"/>
    <w:uiPriority w:val="1"/>
    <w:qFormat/>
    <w:rsid w:val="00CB3A07"/>
    <w:pPr>
      <w:spacing w:after="0" w:line="240" w:lineRule="auto"/>
    </w:pPr>
    <w:rPr>
      <w:rFonts w:eastAsiaTheme="minorHAnsi"/>
      <w:color w:val="1F497D" w:themeColor="text2"/>
      <w:sz w:val="20"/>
      <w:szCs w:val="20"/>
      <w:lang w:eastAsia="en-US"/>
    </w:rPr>
  </w:style>
  <w:style w:type="character" w:styleId="af1">
    <w:name w:val="Unresolved Mention"/>
    <w:basedOn w:val="a0"/>
    <w:uiPriority w:val="99"/>
    <w:semiHidden/>
    <w:unhideWhenUsed/>
    <w:rsid w:val="00EA1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ngpengma@std.uest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81DB1-7C52-4A35-B317-AF27B19D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Liu Yang</dc:creator>
  <cp:lastModifiedBy>Ma Yingpeng</cp:lastModifiedBy>
  <cp:revision>9</cp:revision>
  <cp:lastPrinted>2018-09-03T10:14:00Z</cp:lastPrinted>
  <dcterms:created xsi:type="dcterms:W3CDTF">2018-11-06T01:41:00Z</dcterms:created>
  <dcterms:modified xsi:type="dcterms:W3CDTF">2019-12-26T08:18:00Z</dcterms:modified>
</cp:coreProperties>
</file>